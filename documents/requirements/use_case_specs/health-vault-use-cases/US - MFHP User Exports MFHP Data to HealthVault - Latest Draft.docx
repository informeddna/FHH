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EBD" w:rsidRPr="00E23203" w:rsidRDefault="00A84EBD" w:rsidP="00E23203">
      <w:pPr>
        <w:jc w:val="center"/>
        <w:rPr>
          <w:rFonts w:ascii="Arial" w:hAnsi="Arial" w:cs="Arial"/>
          <w:b/>
          <w:sz w:val="24"/>
          <w:szCs w:val="24"/>
        </w:rPr>
      </w:pPr>
      <w:r w:rsidRPr="00E23203">
        <w:rPr>
          <w:rFonts w:ascii="Arial" w:hAnsi="Arial" w:cs="Arial"/>
          <w:b/>
          <w:sz w:val="24"/>
          <w:szCs w:val="24"/>
        </w:rPr>
        <w:t>Use</w:t>
      </w:r>
      <w:r>
        <w:rPr>
          <w:rFonts w:ascii="Arial" w:hAnsi="Arial" w:cs="Arial"/>
          <w:b/>
          <w:sz w:val="24"/>
          <w:szCs w:val="24"/>
        </w:rPr>
        <w:t xml:space="preserve"> Case</w:t>
      </w:r>
    </w:p>
    <w:p w:rsidR="00A84EBD" w:rsidRPr="00E23203" w:rsidRDefault="00A84EBD" w:rsidP="00E23203">
      <w:pPr>
        <w:jc w:val="center"/>
        <w:rPr>
          <w:rFonts w:ascii="Arial" w:hAnsi="Arial" w:cs="Arial"/>
          <w:b/>
          <w:sz w:val="24"/>
          <w:szCs w:val="24"/>
        </w:rPr>
      </w:pPr>
      <w:r w:rsidRPr="00E23203">
        <w:rPr>
          <w:rFonts w:ascii="Arial" w:hAnsi="Arial" w:cs="Arial"/>
          <w:b/>
          <w:sz w:val="24"/>
          <w:szCs w:val="24"/>
        </w:rPr>
        <w:t>MFHP User Exports MFHP Data to HealthVault</w:t>
      </w:r>
    </w:p>
    <w:p w:rsidR="00A84EBD" w:rsidRDefault="00A84EBD" w:rsidP="00E23203">
      <w:pPr>
        <w:rPr>
          <w:rFonts w:ascii="Arial" w:hAnsi="Arial" w:cs="Arial"/>
          <w:sz w:val="24"/>
          <w:szCs w:val="24"/>
        </w:rPr>
      </w:pPr>
    </w:p>
    <w:p w:rsidR="00A84EBD" w:rsidRPr="00A21CC8" w:rsidRDefault="00A84EBD" w:rsidP="002503B3">
      <w:pPr>
        <w:rPr>
          <w:rFonts w:ascii="Arial" w:hAnsi="Arial" w:cs="Arial"/>
          <w:sz w:val="24"/>
          <w:szCs w:val="24"/>
          <w:u w:val="single"/>
        </w:rPr>
      </w:pPr>
      <w:r w:rsidRPr="00A21CC8">
        <w:rPr>
          <w:rFonts w:ascii="Arial" w:hAnsi="Arial" w:cs="Arial"/>
          <w:sz w:val="24"/>
          <w:szCs w:val="24"/>
          <w:u w:val="single"/>
        </w:rPr>
        <w:t>Summary</w:t>
      </w:r>
    </w:p>
    <w:p w:rsidR="00A84EBD" w:rsidRDefault="00A84EBD" w:rsidP="002503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 MFHP User in MFHP exports family health history data from his/her MFHP file to his/her HealthVault Account/Record.  </w:t>
      </w:r>
    </w:p>
    <w:p w:rsidR="00A84EBD" w:rsidRDefault="00A84EBD" w:rsidP="002503B3">
      <w:pPr>
        <w:rPr>
          <w:rFonts w:ascii="Arial" w:hAnsi="Arial" w:cs="Arial"/>
          <w:sz w:val="24"/>
          <w:szCs w:val="24"/>
        </w:rPr>
      </w:pPr>
    </w:p>
    <w:p w:rsidR="00A84EBD" w:rsidRPr="00A21CC8" w:rsidRDefault="00A84EBD" w:rsidP="002503B3">
      <w:pPr>
        <w:rPr>
          <w:rFonts w:ascii="Arial" w:hAnsi="Arial" w:cs="Arial"/>
          <w:sz w:val="24"/>
          <w:szCs w:val="24"/>
          <w:u w:val="single"/>
        </w:rPr>
      </w:pPr>
      <w:r w:rsidRPr="00A21CC8">
        <w:rPr>
          <w:rFonts w:ascii="Arial" w:hAnsi="Arial" w:cs="Arial"/>
          <w:sz w:val="24"/>
          <w:szCs w:val="24"/>
          <w:u w:val="single"/>
        </w:rPr>
        <w:t>Pre</w:t>
      </w:r>
      <w:r>
        <w:rPr>
          <w:rFonts w:ascii="Arial" w:hAnsi="Arial" w:cs="Arial"/>
          <w:sz w:val="24"/>
          <w:szCs w:val="24"/>
          <w:u w:val="single"/>
        </w:rPr>
        <w:t>-</w:t>
      </w:r>
      <w:r w:rsidRPr="00A21CC8">
        <w:rPr>
          <w:rFonts w:ascii="Arial" w:hAnsi="Arial" w:cs="Arial"/>
          <w:sz w:val="24"/>
          <w:szCs w:val="24"/>
          <w:u w:val="single"/>
        </w:rPr>
        <w:t>conditions</w:t>
      </w:r>
    </w:p>
    <w:p w:rsidR="00A84EBD" w:rsidRDefault="00A84EBD" w:rsidP="002503B3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has created a family history in MFHP</w:t>
      </w:r>
    </w:p>
    <w:p w:rsidR="00A84EBD" w:rsidRDefault="00A84EBD" w:rsidP="002503B3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has MFHP application opened in an internet browser</w:t>
      </w:r>
    </w:p>
    <w:p w:rsidR="00A84EBD" w:rsidRPr="00A21CC8" w:rsidRDefault="00A84EBD" w:rsidP="002503B3">
      <w:pPr>
        <w:pStyle w:val="ListParagraph"/>
        <w:numPr>
          <w:ilvl w:val="0"/>
          <w:numId w:val="19"/>
        </w:num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is at the Save Family History screen</w:t>
      </w:r>
    </w:p>
    <w:p w:rsidR="00A84EBD" w:rsidRDefault="00A84EBD" w:rsidP="00E23203">
      <w:pPr>
        <w:rPr>
          <w:rFonts w:ascii="Arial" w:hAnsi="Arial" w:cs="Arial"/>
          <w:sz w:val="24"/>
          <w:szCs w:val="24"/>
        </w:rPr>
      </w:pPr>
    </w:p>
    <w:p w:rsidR="00A84EBD" w:rsidRPr="00E23203" w:rsidRDefault="00A84EBD" w:rsidP="00E23203">
      <w:pPr>
        <w:rPr>
          <w:rFonts w:ascii="Arial" w:hAnsi="Arial" w:cs="Arial"/>
          <w:sz w:val="24"/>
          <w:szCs w:val="24"/>
          <w:u w:val="single"/>
        </w:rPr>
      </w:pPr>
      <w:r w:rsidRPr="00E23203">
        <w:rPr>
          <w:rFonts w:ascii="Arial" w:hAnsi="Arial" w:cs="Arial"/>
          <w:sz w:val="24"/>
          <w:szCs w:val="24"/>
          <w:u w:val="single"/>
        </w:rPr>
        <w:t>Basic Flow</w:t>
      </w:r>
    </w:p>
    <w:p w:rsidR="00A84EBD" w:rsidRDefault="00A84EBD" w:rsidP="000C6076">
      <w:pPr>
        <w:pStyle w:val="ListParagraph"/>
        <w:numPr>
          <w:ilvl w:val="0"/>
          <w:numId w:val="8"/>
        </w:numPr>
        <w:ind w:left="270" w:hanging="27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user</w:t>
      </w:r>
      <w:r w:rsidRPr="0060778F">
        <w:rPr>
          <w:rFonts w:ascii="Arial" w:hAnsi="Arial" w:cs="Arial"/>
          <w:color w:val="000000"/>
          <w:sz w:val="24"/>
          <w:szCs w:val="24"/>
        </w:rPr>
        <w:t xml:space="preserve"> opts to export his/her MFHP </w:t>
      </w:r>
      <w:r>
        <w:rPr>
          <w:rFonts w:ascii="Arial" w:hAnsi="Arial" w:cs="Arial"/>
          <w:color w:val="000000"/>
          <w:sz w:val="24"/>
          <w:szCs w:val="24"/>
        </w:rPr>
        <w:t>information</w:t>
      </w:r>
      <w:r w:rsidRPr="0060778F">
        <w:rPr>
          <w:rFonts w:ascii="Arial" w:hAnsi="Arial" w:cs="Arial"/>
          <w:color w:val="000000"/>
          <w:sz w:val="24"/>
          <w:szCs w:val="24"/>
        </w:rPr>
        <w:t xml:space="preserve"> to HealthVault</w:t>
      </w:r>
    </w:p>
    <w:p w:rsidR="00A84EBD" w:rsidRDefault="00A84EBD">
      <w:pPr>
        <w:rPr>
          <w:rFonts w:ascii="Arial" w:hAnsi="Arial" w:cs="Arial"/>
          <w:color w:val="000000"/>
          <w:sz w:val="24"/>
          <w:szCs w:val="24"/>
        </w:rPr>
      </w:pPr>
    </w:p>
    <w:p w:rsidR="00A84EBD" w:rsidRDefault="00A84EBD">
      <w:pPr>
        <w:pStyle w:val="ListParagraph"/>
        <w:numPr>
          <w:ilvl w:val="0"/>
          <w:numId w:val="8"/>
        </w:numPr>
        <w:spacing w:before="100" w:beforeAutospacing="1" w:after="100" w:afterAutospacing="1"/>
        <w:ind w:left="270" w:hanging="270"/>
        <w:rPr>
          <w:rFonts w:ascii="Arial" w:hAnsi="Arial" w:cs="Arial"/>
          <w:color w:val="000000"/>
          <w:sz w:val="24"/>
          <w:szCs w:val="24"/>
        </w:rPr>
      </w:pPr>
      <w:r w:rsidRPr="00656212">
        <w:rPr>
          <w:rFonts w:ascii="Arial" w:hAnsi="Arial" w:cs="Arial"/>
          <w:color w:val="000000"/>
          <w:sz w:val="24"/>
          <w:szCs w:val="24"/>
        </w:rPr>
        <w:t>MFHPV prompts the user to save a file to his or her computer before proceeding. (See “Save Family History” user story.)</w:t>
      </w:r>
    </w:p>
    <w:p w:rsidR="00A84EBD" w:rsidRDefault="00A84EBD" w:rsidP="00E23203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</w:t>
      </w:r>
      <w:r w:rsidRPr="00E23203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color w:val="000000"/>
          <w:sz w:val="24"/>
          <w:szCs w:val="24"/>
        </w:rPr>
        <w:t>MFHP</w:t>
      </w:r>
      <w:r w:rsidRPr="00E23203">
        <w:rPr>
          <w:rFonts w:ascii="Arial" w:hAnsi="Arial" w:cs="Arial"/>
          <w:color w:val="000000"/>
          <w:sz w:val="24"/>
          <w:szCs w:val="24"/>
        </w:rPr>
        <w:t xml:space="preserve"> presents information about HealthVault and asks the user if he/she wants to proceed</w:t>
      </w:r>
      <w:r>
        <w:rPr>
          <w:rFonts w:ascii="Arial" w:hAnsi="Arial" w:cs="Arial"/>
          <w:color w:val="000000"/>
          <w:sz w:val="24"/>
          <w:szCs w:val="24"/>
        </w:rPr>
        <w:t xml:space="preserve"> to export data</w:t>
      </w:r>
    </w:p>
    <w:p w:rsidR="00A84EBD" w:rsidRDefault="00A84EBD" w:rsidP="00E23203">
      <w:pPr>
        <w:spacing w:before="100" w:beforeAutospacing="1" w:after="100" w:afterAutospacing="1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4. The user opts to proceed to export data</w:t>
      </w:r>
    </w:p>
    <w:p w:rsidR="00A84EBD" w:rsidRDefault="00A84EBD" w:rsidP="00841B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</w:t>
      </w:r>
      <w:r w:rsidRPr="00E23203">
        <w:rPr>
          <w:rFonts w:ascii="Arial" w:hAnsi="Arial" w:cs="Arial"/>
          <w:color w:val="000000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MFHP connects to HealthVault and presents the HealthVault user authentication screen. MFHP also notifies the user that she or he is leaving the government web site.</w:t>
      </w:r>
    </w:p>
    <w:p w:rsidR="00A84EBD" w:rsidRDefault="00A84EBD" w:rsidP="00841BCF">
      <w:pPr>
        <w:rPr>
          <w:rFonts w:ascii="Arial" w:hAnsi="Arial" w:cs="Arial"/>
          <w:sz w:val="24"/>
          <w:szCs w:val="24"/>
        </w:rPr>
      </w:pPr>
    </w:p>
    <w:p w:rsidR="00A84EBD" w:rsidRDefault="00A84EBD" w:rsidP="00841B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The user enters his/her HealthVault credentials into HealthVault </w:t>
      </w:r>
      <w:r>
        <w:rPr>
          <w:rFonts w:ascii="Arial" w:hAnsi="Arial" w:cs="Arial"/>
          <w:sz w:val="24"/>
          <w:szCs w:val="24"/>
        </w:rPr>
        <w:br/>
      </w:r>
    </w:p>
    <w:p w:rsidR="00A84EBD" w:rsidRDefault="00A84EBD" w:rsidP="00841B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 HealthVault accepts the credentials and logs the user into HealthVault.</w:t>
      </w:r>
    </w:p>
    <w:p w:rsidR="00A84EBD" w:rsidRDefault="00A84EBD" w:rsidP="00841BCF">
      <w:pPr>
        <w:rPr>
          <w:rFonts w:ascii="Arial" w:hAnsi="Arial" w:cs="Arial"/>
          <w:sz w:val="24"/>
          <w:szCs w:val="24"/>
        </w:rPr>
      </w:pPr>
    </w:p>
    <w:p w:rsidR="00A84EBD" w:rsidRDefault="00A84EBD" w:rsidP="00841B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HealthVault identifies the matching record in the chosen HealthVault Account, and informs the user it is ready to accept the MFHP data to the presented HealthVault record</w:t>
      </w:r>
    </w:p>
    <w:p w:rsidR="00A84EBD" w:rsidRDefault="00A84EBD" w:rsidP="00841BCF">
      <w:pPr>
        <w:rPr>
          <w:rFonts w:ascii="Arial" w:hAnsi="Arial" w:cs="Arial"/>
          <w:sz w:val="24"/>
          <w:szCs w:val="24"/>
        </w:rPr>
      </w:pPr>
    </w:p>
    <w:p w:rsidR="00A84EBD" w:rsidRDefault="00A84EBD" w:rsidP="00841B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The user opts to export the MFHP information to the presented HealthVault record </w:t>
      </w:r>
    </w:p>
    <w:p w:rsidR="00A84EBD" w:rsidRDefault="00A84EBD" w:rsidP="008819E3">
      <w:pPr>
        <w:rPr>
          <w:rFonts w:ascii="Arial" w:hAnsi="Arial" w:cs="Arial"/>
          <w:sz w:val="24"/>
          <w:szCs w:val="24"/>
        </w:rPr>
      </w:pPr>
    </w:p>
    <w:p w:rsidR="00A84EBD" w:rsidRDefault="00A84EBD" w:rsidP="008819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MFHP exports family health history data to the HealthVault account holder’s account </w:t>
      </w:r>
    </w:p>
    <w:p w:rsidR="00A84EBD" w:rsidRDefault="00A84EBD" w:rsidP="008819E3">
      <w:pPr>
        <w:rPr>
          <w:rFonts w:ascii="Arial" w:hAnsi="Arial" w:cs="Arial"/>
          <w:sz w:val="24"/>
          <w:szCs w:val="24"/>
        </w:rPr>
      </w:pPr>
    </w:p>
    <w:p w:rsidR="00A84EBD" w:rsidRDefault="00A84EBD" w:rsidP="008819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11. MFHP confirms to the user that the data has been saved to HealthVault</w:t>
      </w:r>
      <w:del w:id="0" w:author="Wayne Homren" w:date="2009-11-10T14:03:00Z">
        <w:r w:rsidDel="006A77A5">
          <w:rPr>
            <w:rFonts w:ascii="Arial" w:hAnsi="Arial" w:cs="Arial"/>
            <w:sz w:val="24"/>
            <w:szCs w:val="24"/>
          </w:rPr>
          <w:delText>; asks the MFHP User to check within HealthVault that the data is in the intended location.</w:delText>
        </w:r>
      </w:del>
      <w:ins w:id="1" w:author="Wayne Homren" w:date="2009-11-10T14:03:00Z">
        <w:r>
          <w:rPr>
            <w:rFonts w:ascii="Arial" w:hAnsi="Arial" w:cs="Arial"/>
            <w:sz w:val="24"/>
            <w:szCs w:val="24"/>
          </w:rPr>
          <w:t>.</w:t>
        </w:r>
      </w:ins>
    </w:p>
    <w:p w:rsidR="00A84EBD" w:rsidRDefault="00A84EBD" w:rsidP="008819E3">
      <w:pPr>
        <w:rPr>
          <w:rFonts w:ascii="Arial" w:hAnsi="Arial" w:cs="Arial"/>
          <w:sz w:val="24"/>
          <w:szCs w:val="24"/>
        </w:rPr>
      </w:pPr>
    </w:p>
    <w:p w:rsidR="00A84EBD" w:rsidRPr="00FC3BA9" w:rsidRDefault="00A84EBD" w:rsidP="00841B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Use case ends.  </w:t>
      </w:r>
    </w:p>
    <w:p w:rsidR="00A84EBD" w:rsidRDefault="00A84EBD" w:rsidP="00D823E2">
      <w:pPr>
        <w:tabs>
          <w:tab w:val="left" w:pos="0"/>
          <w:tab w:val="right" w:pos="9360"/>
        </w:tabs>
        <w:rPr>
          <w:rFonts w:ascii="Arial" w:hAnsi="Arial" w:cs="Arial"/>
          <w:color w:val="000000"/>
          <w:sz w:val="24"/>
          <w:szCs w:val="24"/>
        </w:rPr>
      </w:pPr>
    </w:p>
    <w:p w:rsidR="00A84EBD" w:rsidRPr="00A21CC8" w:rsidRDefault="00A84EBD" w:rsidP="002503B3">
      <w:pPr>
        <w:rPr>
          <w:rFonts w:ascii="Arial" w:hAnsi="Arial" w:cs="Arial"/>
          <w:sz w:val="24"/>
          <w:szCs w:val="24"/>
          <w:u w:val="single"/>
        </w:rPr>
      </w:pPr>
      <w:r w:rsidRPr="00A21CC8">
        <w:rPr>
          <w:rFonts w:ascii="Arial" w:hAnsi="Arial" w:cs="Arial"/>
          <w:sz w:val="24"/>
          <w:szCs w:val="24"/>
          <w:u w:val="single"/>
        </w:rPr>
        <w:t>Post-conditions</w:t>
      </w:r>
    </w:p>
    <w:p w:rsidR="00A84EBD" w:rsidRDefault="00A84EBD" w:rsidP="002503B3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MFHP User has exported the family history data of the MFHP proband to the record of a HealthVault account holder.</w:t>
      </w:r>
    </w:p>
    <w:p w:rsidR="00A84EBD" w:rsidRDefault="00A84EBD" w:rsidP="00D823E2">
      <w:pPr>
        <w:tabs>
          <w:tab w:val="left" w:pos="0"/>
          <w:tab w:val="right" w:pos="9360"/>
        </w:tabs>
        <w:rPr>
          <w:rFonts w:ascii="Arial" w:hAnsi="Arial" w:cs="Arial"/>
          <w:color w:val="000000"/>
          <w:sz w:val="24"/>
          <w:szCs w:val="24"/>
        </w:rPr>
      </w:pPr>
    </w:p>
    <w:p w:rsidR="00A84EBD" w:rsidRPr="00E23203" w:rsidRDefault="00A84EBD" w:rsidP="00C11305">
      <w:pPr>
        <w:rPr>
          <w:rFonts w:ascii="Arial" w:hAnsi="Arial" w:cs="Arial"/>
          <w:sz w:val="24"/>
          <w:szCs w:val="24"/>
          <w:u w:val="single"/>
        </w:rPr>
      </w:pPr>
      <w:r w:rsidRPr="00E23203">
        <w:rPr>
          <w:rFonts w:ascii="Arial" w:hAnsi="Arial" w:cs="Arial"/>
          <w:sz w:val="24"/>
          <w:szCs w:val="24"/>
          <w:u w:val="single"/>
        </w:rPr>
        <w:t>Alternative Flows</w:t>
      </w:r>
    </w:p>
    <w:p w:rsidR="00A84EBD" w:rsidRDefault="00A84EBD" w:rsidP="00C11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1a. User cancels action</w:t>
      </w:r>
    </w:p>
    <w:p w:rsidR="00A84EBD" w:rsidRDefault="00A84EBD" w:rsidP="00494BDE">
      <w:pPr>
        <w:rPr>
          <w:rFonts w:ascii="Arial" w:hAnsi="Arial" w:cs="Arial"/>
          <w:sz w:val="24"/>
          <w:szCs w:val="24"/>
        </w:rPr>
      </w:pPr>
      <w:r w:rsidDel="00656212">
        <w:rPr>
          <w:rFonts w:ascii="Arial" w:hAnsi="Arial" w:cs="Arial"/>
          <w:sz w:val="24"/>
          <w:szCs w:val="24"/>
        </w:rPr>
        <w:t xml:space="preserve"> </w:t>
      </w:r>
    </w:p>
    <w:p w:rsidR="00A84EBD" w:rsidRDefault="00A84EBD" w:rsidP="00C11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3a. User cancels action</w:t>
      </w:r>
    </w:p>
    <w:p w:rsidR="00A84EBD" w:rsidRDefault="00A84EBD" w:rsidP="00C11305">
      <w:pPr>
        <w:rPr>
          <w:rFonts w:ascii="Arial" w:hAnsi="Arial" w:cs="Arial"/>
          <w:sz w:val="24"/>
          <w:szCs w:val="24"/>
        </w:rPr>
      </w:pPr>
    </w:p>
    <w:p w:rsidR="00A84EBD" w:rsidRDefault="00A84EBD" w:rsidP="004516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4a.  MFHP fails to establish an “application session” with HealthVault</w:t>
      </w:r>
    </w:p>
    <w:p w:rsidR="00A84EBD" w:rsidRDefault="00A84EBD" w:rsidP="0045165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MFHP informs User that:  a) a connection could not be established; b) the problem may be that HealthVault is unavailable; c) try again at a later time and d) if the problem persists, contact Microsoft Health Vault to resolve the problem (URL for contact information is:  </w:t>
      </w:r>
      <w:r w:rsidRPr="005A2D57">
        <w:rPr>
          <w:rFonts w:ascii="Arial" w:hAnsi="Arial" w:cs="Arial"/>
          <w:sz w:val="24"/>
          <w:szCs w:val="24"/>
        </w:rPr>
        <w:t>https://support.healthvault.com/eform.aspx?productKey=healthvault2&amp;ct=eformts&amp;scrx=1</w:t>
      </w:r>
      <w:r>
        <w:rPr>
          <w:rFonts w:ascii="Arial" w:hAnsi="Arial" w:cs="Arial"/>
          <w:sz w:val="24"/>
          <w:szCs w:val="24"/>
        </w:rPr>
        <w:t>)</w:t>
      </w:r>
    </w:p>
    <w:p w:rsidR="00A84EBD" w:rsidRPr="00484E6A" w:rsidRDefault="00A84EBD" w:rsidP="0045165A">
      <w:pPr>
        <w:pStyle w:val="ListParagraph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ends</w:t>
      </w:r>
    </w:p>
    <w:p w:rsidR="00A84EBD" w:rsidRDefault="00A84EBD" w:rsidP="00C11305">
      <w:pPr>
        <w:rPr>
          <w:rFonts w:ascii="Arial" w:hAnsi="Arial" w:cs="Arial"/>
          <w:sz w:val="24"/>
          <w:szCs w:val="24"/>
        </w:rPr>
      </w:pPr>
    </w:p>
    <w:p w:rsidR="00A84EBD" w:rsidRDefault="00A84EBD" w:rsidP="009A026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4b. The user is timed out by MFHP before providing credentials  </w:t>
      </w:r>
    </w:p>
    <w:p w:rsidR="00A84EBD" w:rsidRPr="000E4C31" w:rsidRDefault="00A84EBD" w:rsidP="009A0260">
      <w:pPr>
        <w:pStyle w:val="ListParagraph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must resume at Step 1</w:t>
      </w:r>
    </w:p>
    <w:p w:rsidR="00A84EBD" w:rsidRDefault="00A84EBD" w:rsidP="00C11305">
      <w:pPr>
        <w:rPr>
          <w:rFonts w:ascii="Arial" w:hAnsi="Arial" w:cs="Arial"/>
          <w:sz w:val="24"/>
          <w:szCs w:val="24"/>
        </w:rPr>
      </w:pPr>
    </w:p>
    <w:p w:rsidR="00A84EBD" w:rsidRDefault="00A84EBD" w:rsidP="00C11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5a.  The user does not have a HealthVault account</w:t>
      </w:r>
    </w:p>
    <w:p w:rsidR="00A84EBD" w:rsidRPr="006D2DF8" w:rsidRDefault="00A84EBD" w:rsidP="006D2DF8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user clicks the HealthVault “Get Started” link and registers an account with HealthVault</w:t>
      </w:r>
      <w:r w:rsidRPr="006D2DF8">
        <w:rPr>
          <w:rFonts w:ascii="Arial" w:hAnsi="Arial" w:cs="Arial"/>
          <w:sz w:val="24"/>
          <w:szCs w:val="24"/>
        </w:rPr>
        <w:t xml:space="preserve"> </w:t>
      </w:r>
    </w:p>
    <w:p w:rsidR="00A84EBD" w:rsidRDefault="00A84EBD" w:rsidP="00C11305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D47E6D">
        <w:rPr>
          <w:rFonts w:ascii="Arial" w:hAnsi="Arial" w:cs="Arial"/>
          <w:sz w:val="24"/>
          <w:szCs w:val="24"/>
        </w:rPr>
        <w:t>Resume Step 6</w:t>
      </w:r>
    </w:p>
    <w:p w:rsidR="00A84EBD" w:rsidRPr="00B9630F" w:rsidRDefault="00A84EBD" w:rsidP="00B200F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A84EBD" w:rsidRDefault="00A84EBD" w:rsidP="00B200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6a. The user provides invalid credentials </w:t>
      </w:r>
    </w:p>
    <w:p w:rsidR="00A84EBD" w:rsidRPr="00692357" w:rsidRDefault="00A84EBD" w:rsidP="00B200F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HealthVault tells the user that he/she has submitted invalid credentials</w:t>
      </w:r>
    </w:p>
    <w:p w:rsidR="00A84EBD" w:rsidRPr="00301002" w:rsidRDefault="00A84EBD" w:rsidP="00B200FC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Resume at end of Step 4</w:t>
      </w:r>
    </w:p>
    <w:p w:rsidR="00A84EBD" w:rsidRDefault="00A84EBD" w:rsidP="00C11305">
      <w:pPr>
        <w:rPr>
          <w:rFonts w:ascii="Arial" w:hAnsi="Arial" w:cs="Arial"/>
          <w:sz w:val="24"/>
          <w:szCs w:val="24"/>
        </w:rPr>
      </w:pPr>
    </w:p>
    <w:p w:rsidR="00A84EBD" w:rsidRDefault="00A84EBD" w:rsidP="00C1130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8a. MFHP decides to change the MFHP proband (“Self”) data to export</w:t>
      </w:r>
    </w:p>
    <w:p w:rsidR="00A84EBD" w:rsidRDefault="00A84EBD" w:rsidP="007A4E1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changes the proband (“Self”) on which the MFHP data orients itself (See “save family history as” user story.)</w:t>
      </w:r>
    </w:p>
    <w:p w:rsidR="00A84EBD" w:rsidRPr="007A4E15" w:rsidRDefault="00A84EBD" w:rsidP="00C11305">
      <w:pPr>
        <w:pStyle w:val="ListParagraph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resumes export at Step 1</w:t>
      </w:r>
    </w:p>
    <w:p w:rsidR="00A84EBD" w:rsidRDefault="00A84EBD" w:rsidP="00C11305">
      <w:pPr>
        <w:rPr>
          <w:rFonts w:ascii="Arial" w:hAnsi="Arial" w:cs="Arial"/>
          <w:sz w:val="24"/>
          <w:szCs w:val="24"/>
        </w:rPr>
      </w:pPr>
    </w:p>
    <w:p w:rsidR="00A84EBD" w:rsidRDefault="00A84EBD" w:rsidP="00FC70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9a. MFHP did not export the data from the HealthVault</w:t>
      </w:r>
    </w:p>
    <w:p w:rsidR="00A84EBD" w:rsidRDefault="00A84EBD" w:rsidP="00FC702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MFHP informs MFHP User that:  a) the data could not be exported; b) the problem may be that HealthVault is unavailable; c) try again at a later time and d) if the problem persists, contact Microsoft Health Vault to resolve the problem (URL for contact information is:  </w:t>
      </w:r>
      <w:r w:rsidRPr="005A2D57">
        <w:rPr>
          <w:rFonts w:ascii="Arial" w:hAnsi="Arial" w:cs="Arial"/>
          <w:sz w:val="24"/>
          <w:szCs w:val="24"/>
        </w:rPr>
        <w:t>https://support.healthvault.com/eform.aspx?productKey=healthvault2&amp;ct=eformts&amp;scrx=1</w:t>
      </w:r>
    </w:p>
    <w:p w:rsidR="00A84EBD" w:rsidRPr="00484E6A" w:rsidRDefault="00A84EBD" w:rsidP="00FC702F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 ends</w:t>
      </w:r>
    </w:p>
    <w:p w:rsidR="00A84EBD" w:rsidRDefault="00A84EBD" w:rsidP="00C11305">
      <w:pPr>
        <w:rPr>
          <w:rFonts w:ascii="Arial" w:hAnsi="Arial" w:cs="Arial"/>
          <w:sz w:val="24"/>
          <w:szCs w:val="24"/>
        </w:rPr>
      </w:pPr>
    </w:p>
    <w:p w:rsidR="00A84EBD" w:rsidRPr="00E23203" w:rsidRDefault="00A84EBD" w:rsidP="00C11305">
      <w:pPr>
        <w:rPr>
          <w:rFonts w:ascii="Arial" w:hAnsi="Arial" w:cs="Arial"/>
          <w:sz w:val="24"/>
          <w:szCs w:val="24"/>
          <w:u w:val="single"/>
        </w:rPr>
      </w:pPr>
      <w:r w:rsidRPr="00E23203">
        <w:rPr>
          <w:rFonts w:ascii="Arial" w:hAnsi="Arial" w:cs="Arial"/>
          <w:sz w:val="24"/>
          <w:szCs w:val="24"/>
          <w:u w:val="single"/>
        </w:rPr>
        <w:t>Special Requirements</w:t>
      </w:r>
    </w:p>
    <w:p w:rsidR="00A84EBD" w:rsidRDefault="00A84EBD" w:rsidP="00C11305">
      <w:pPr>
        <w:rPr>
          <w:rFonts w:ascii="Arial" w:hAnsi="Arial" w:cs="Arial"/>
          <w:sz w:val="24"/>
          <w:szCs w:val="24"/>
        </w:rPr>
      </w:pPr>
    </w:p>
    <w:p w:rsidR="00A84EBD" w:rsidRDefault="00A84EBD" w:rsidP="00914ECD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MFHP data stored in HealthVault shall maintain a unique identifier so that it can be imported back into MFHP to the identical MFHP fields from which it came – e.g. a condition exported to HealthVault and changed in HealthVault can be imported back into MFHP and MFHP will “understand” it to be a changed condition and store it as a changed value in its original attribute. </w:t>
      </w:r>
    </w:p>
    <w:p w:rsidR="00A84EBD" w:rsidRDefault="00A84EBD" w:rsidP="00E23203">
      <w:pPr>
        <w:rPr>
          <w:rFonts w:ascii="Arial" w:hAnsi="Arial" w:cs="Arial"/>
          <w:sz w:val="24"/>
          <w:szCs w:val="24"/>
        </w:rPr>
      </w:pPr>
    </w:p>
    <w:p w:rsidR="00A84EBD" w:rsidRDefault="00A84EBD" w:rsidP="00E23203">
      <w:pPr>
        <w:rPr>
          <w:rFonts w:ascii="Arial" w:hAnsi="Arial" w:cs="Arial"/>
          <w:sz w:val="24"/>
          <w:szCs w:val="24"/>
        </w:rPr>
      </w:pPr>
    </w:p>
    <w:sectPr w:rsidR="00A84EBD" w:rsidSect="00250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4EBD" w:rsidRDefault="00A84EBD" w:rsidP="00690CF6">
      <w:r>
        <w:separator/>
      </w:r>
    </w:p>
  </w:endnote>
  <w:endnote w:type="continuationSeparator" w:id="0">
    <w:p w:rsidR="00A84EBD" w:rsidRDefault="00A84EBD" w:rsidP="00690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4EBD" w:rsidRDefault="00A84EBD" w:rsidP="00690CF6">
      <w:r>
        <w:separator/>
      </w:r>
    </w:p>
  </w:footnote>
  <w:footnote w:type="continuationSeparator" w:id="0">
    <w:p w:rsidR="00A84EBD" w:rsidRDefault="00A84EBD" w:rsidP="00690C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574B"/>
    <w:multiLevelType w:val="hybridMultilevel"/>
    <w:tmpl w:val="E794AE92"/>
    <w:lvl w:ilvl="0" w:tplc="4A3C45B0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18325911"/>
    <w:multiLevelType w:val="hybridMultilevel"/>
    <w:tmpl w:val="5E52E272"/>
    <w:lvl w:ilvl="0" w:tplc="59B4CF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">
    <w:nsid w:val="190D44A5"/>
    <w:multiLevelType w:val="hybridMultilevel"/>
    <w:tmpl w:val="D390F3E0"/>
    <w:lvl w:ilvl="0" w:tplc="FBC412F6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1C9C43D8"/>
    <w:multiLevelType w:val="hybridMultilevel"/>
    <w:tmpl w:val="D596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914312F"/>
    <w:multiLevelType w:val="hybridMultilevel"/>
    <w:tmpl w:val="1F9AD09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6046EC8"/>
    <w:multiLevelType w:val="hybridMultilevel"/>
    <w:tmpl w:val="8438C256"/>
    <w:lvl w:ilvl="0" w:tplc="BB74DD3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6">
    <w:nsid w:val="372138BC"/>
    <w:multiLevelType w:val="hybridMultilevel"/>
    <w:tmpl w:val="3738E10C"/>
    <w:lvl w:ilvl="0" w:tplc="0C66F23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3C055D5D"/>
    <w:multiLevelType w:val="hybridMultilevel"/>
    <w:tmpl w:val="88D8619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4C04BBF"/>
    <w:multiLevelType w:val="hybridMultilevel"/>
    <w:tmpl w:val="32240AF2"/>
    <w:lvl w:ilvl="0" w:tplc="9EAA715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>
    <w:nsid w:val="56CB756B"/>
    <w:multiLevelType w:val="hybridMultilevel"/>
    <w:tmpl w:val="5E6242A4"/>
    <w:lvl w:ilvl="0" w:tplc="85188B7A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>
    <w:nsid w:val="5C127773"/>
    <w:multiLevelType w:val="hybridMultilevel"/>
    <w:tmpl w:val="0E90EDF6"/>
    <w:lvl w:ilvl="0" w:tplc="9E3E375E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D137949"/>
    <w:multiLevelType w:val="hybridMultilevel"/>
    <w:tmpl w:val="2D8CCB68"/>
    <w:lvl w:ilvl="0" w:tplc="D1B825A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>
    <w:nsid w:val="643F0D37"/>
    <w:multiLevelType w:val="hybridMultilevel"/>
    <w:tmpl w:val="5E52E272"/>
    <w:lvl w:ilvl="0" w:tplc="59B4CF5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3">
    <w:nsid w:val="64880921"/>
    <w:multiLevelType w:val="multilevel"/>
    <w:tmpl w:val="E6D2CB3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pStyle w:val="Heading2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pStyle w:val="Heading3"/>
      <w:lvlText w:val="%3."/>
      <w:lvlJc w:val="left"/>
      <w:pPr>
        <w:ind w:left="1440"/>
      </w:pPr>
      <w:rPr>
        <w:rFonts w:cs="Times New Roman"/>
        <w:i w:val="0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14">
    <w:nsid w:val="65B238EE"/>
    <w:multiLevelType w:val="hybridMultilevel"/>
    <w:tmpl w:val="3D2AF0D0"/>
    <w:lvl w:ilvl="0" w:tplc="A1E698C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5">
    <w:nsid w:val="68CA56AA"/>
    <w:multiLevelType w:val="hybridMultilevel"/>
    <w:tmpl w:val="99EA549A"/>
    <w:lvl w:ilvl="0" w:tplc="1A6AD582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6">
    <w:nsid w:val="7F9729F3"/>
    <w:multiLevelType w:val="hybridMultilevel"/>
    <w:tmpl w:val="E77284B4"/>
    <w:lvl w:ilvl="0" w:tplc="8128678C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3"/>
  </w:num>
  <w:num w:numId="6">
    <w:abstractNumId w:val="4"/>
  </w:num>
  <w:num w:numId="7">
    <w:abstractNumId w:val="16"/>
  </w:num>
  <w:num w:numId="8">
    <w:abstractNumId w:val="6"/>
  </w:num>
  <w:num w:numId="9">
    <w:abstractNumId w:val="14"/>
  </w:num>
  <w:num w:numId="10">
    <w:abstractNumId w:val="8"/>
  </w:num>
  <w:num w:numId="11">
    <w:abstractNumId w:val="0"/>
  </w:num>
  <w:num w:numId="12">
    <w:abstractNumId w:val="12"/>
  </w:num>
  <w:num w:numId="13">
    <w:abstractNumId w:val="15"/>
  </w:num>
  <w:num w:numId="14">
    <w:abstractNumId w:val="11"/>
  </w:num>
  <w:num w:numId="15">
    <w:abstractNumId w:val="1"/>
  </w:num>
  <w:num w:numId="16">
    <w:abstractNumId w:val="9"/>
  </w:num>
  <w:num w:numId="17">
    <w:abstractNumId w:val="5"/>
  </w:num>
  <w:num w:numId="18">
    <w:abstractNumId w:val="2"/>
  </w:num>
  <w:num w:numId="19">
    <w:abstractNumId w:val="10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23203"/>
    <w:rsid w:val="00021FC1"/>
    <w:rsid w:val="00045C5E"/>
    <w:rsid w:val="00053A29"/>
    <w:rsid w:val="00065102"/>
    <w:rsid w:val="0008628D"/>
    <w:rsid w:val="000A1D1E"/>
    <w:rsid w:val="000A785D"/>
    <w:rsid w:val="000C6076"/>
    <w:rsid w:val="000E4C31"/>
    <w:rsid w:val="00117463"/>
    <w:rsid w:val="001310CE"/>
    <w:rsid w:val="00146235"/>
    <w:rsid w:val="0016481F"/>
    <w:rsid w:val="00182CD8"/>
    <w:rsid w:val="00190774"/>
    <w:rsid w:val="001B38C0"/>
    <w:rsid w:val="00202375"/>
    <w:rsid w:val="00202C7B"/>
    <w:rsid w:val="002401C1"/>
    <w:rsid w:val="002503B3"/>
    <w:rsid w:val="00251A6F"/>
    <w:rsid w:val="00251FA7"/>
    <w:rsid w:val="00266289"/>
    <w:rsid w:val="00287911"/>
    <w:rsid w:val="00292E5F"/>
    <w:rsid w:val="002C62CE"/>
    <w:rsid w:val="002E0D96"/>
    <w:rsid w:val="00301002"/>
    <w:rsid w:val="003057AB"/>
    <w:rsid w:val="00353C66"/>
    <w:rsid w:val="00361C40"/>
    <w:rsid w:val="003A3D05"/>
    <w:rsid w:val="003A69E1"/>
    <w:rsid w:val="003A716E"/>
    <w:rsid w:val="003B5CA0"/>
    <w:rsid w:val="003D75B6"/>
    <w:rsid w:val="003E31F0"/>
    <w:rsid w:val="003F3BE5"/>
    <w:rsid w:val="003F52BB"/>
    <w:rsid w:val="003F55F3"/>
    <w:rsid w:val="0045083F"/>
    <w:rsid w:val="0045165A"/>
    <w:rsid w:val="00453F36"/>
    <w:rsid w:val="00466700"/>
    <w:rsid w:val="00484E6A"/>
    <w:rsid w:val="00494BDE"/>
    <w:rsid w:val="004957EE"/>
    <w:rsid w:val="004C581E"/>
    <w:rsid w:val="004D345C"/>
    <w:rsid w:val="004D44C8"/>
    <w:rsid w:val="004D5E40"/>
    <w:rsid w:val="004E41B4"/>
    <w:rsid w:val="004F0D05"/>
    <w:rsid w:val="00507A2F"/>
    <w:rsid w:val="00527406"/>
    <w:rsid w:val="00540193"/>
    <w:rsid w:val="00595CA5"/>
    <w:rsid w:val="005A2D57"/>
    <w:rsid w:val="005B0AD0"/>
    <w:rsid w:val="0060778F"/>
    <w:rsid w:val="00613C24"/>
    <w:rsid w:val="00622540"/>
    <w:rsid w:val="006246FE"/>
    <w:rsid w:val="00633F34"/>
    <w:rsid w:val="00640457"/>
    <w:rsid w:val="00643688"/>
    <w:rsid w:val="00643E48"/>
    <w:rsid w:val="00652C10"/>
    <w:rsid w:val="00653FE6"/>
    <w:rsid w:val="00656212"/>
    <w:rsid w:val="00665F6C"/>
    <w:rsid w:val="00690CF6"/>
    <w:rsid w:val="00692357"/>
    <w:rsid w:val="0069283E"/>
    <w:rsid w:val="006A2CE0"/>
    <w:rsid w:val="006A77A5"/>
    <w:rsid w:val="006B5493"/>
    <w:rsid w:val="006D144B"/>
    <w:rsid w:val="006D2DF8"/>
    <w:rsid w:val="006D4C1E"/>
    <w:rsid w:val="007022E4"/>
    <w:rsid w:val="00733A53"/>
    <w:rsid w:val="0074526C"/>
    <w:rsid w:val="00751CB0"/>
    <w:rsid w:val="00773EEA"/>
    <w:rsid w:val="007850B3"/>
    <w:rsid w:val="007A295A"/>
    <w:rsid w:val="007A4487"/>
    <w:rsid w:val="007A4E15"/>
    <w:rsid w:val="007B57FB"/>
    <w:rsid w:val="007D0CE7"/>
    <w:rsid w:val="007D7C77"/>
    <w:rsid w:val="007F18C1"/>
    <w:rsid w:val="0080208E"/>
    <w:rsid w:val="00841BCF"/>
    <w:rsid w:val="008464F5"/>
    <w:rsid w:val="00846A69"/>
    <w:rsid w:val="0085255F"/>
    <w:rsid w:val="008819E3"/>
    <w:rsid w:val="008B0848"/>
    <w:rsid w:val="008D103E"/>
    <w:rsid w:val="008E14E3"/>
    <w:rsid w:val="0090348C"/>
    <w:rsid w:val="009102BE"/>
    <w:rsid w:val="00914ECD"/>
    <w:rsid w:val="00917526"/>
    <w:rsid w:val="0093030D"/>
    <w:rsid w:val="00931851"/>
    <w:rsid w:val="00941485"/>
    <w:rsid w:val="00965473"/>
    <w:rsid w:val="0096749F"/>
    <w:rsid w:val="00996E78"/>
    <w:rsid w:val="009A0260"/>
    <w:rsid w:val="009A0873"/>
    <w:rsid w:val="009D354E"/>
    <w:rsid w:val="009E1A69"/>
    <w:rsid w:val="009F585E"/>
    <w:rsid w:val="00A03D23"/>
    <w:rsid w:val="00A07B89"/>
    <w:rsid w:val="00A21CC8"/>
    <w:rsid w:val="00A45E37"/>
    <w:rsid w:val="00A47602"/>
    <w:rsid w:val="00A65DB7"/>
    <w:rsid w:val="00A7112B"/>
    <w:rsid w:val="00A77847"/>
    <w:rsid w:val="00A834FA"/>
    <w:rsid w:val="00A84EBD"/>
    <w:rsid w:val="00A94282"/>
    <w:rsid w:val="00AD057F"/>
    <w:rsid w:val="00AF4B37"/>
    <w:rsid w:val="00AF59C9"/>
    <w:rsid w:val="00B00472"/>
    <w:rsid w:val="00B200FC"/>
    <w:rsid w:val="00B30B05"/>
    <w:rsid w:val="00B354E0"/>
    <w:rsid w:val="00B4280F"/>
    <w:rsid w:val="00B9630F"/>
    <w:rsid w:val="00B97B00"/>
    <w:rsid w:val="00BB3487"/>
    <w:rsid w:val="00BB6888"/>
    <w:rsid w:val="00BD5095"/>
    <w:rsid w:val="00C11305"/>
    <w:rsid w:val="00C14558"/>
    <w:rsid w:val="00C1679D"/>
    <w:rsid w:val="00C36E0A"/>
    <w:rsid w:val="00C37608"/>
    <w:rsid w:val="00C52BE1"/>
    <w:rsid w:val="00C702C5"/>
    <w:rsid w:val="00C7032E"/>
    <w:rsid w:val="00C71A83"/>
    <w:rsid w:val="00C96C66"/>
    <w:rsid w:val="00CF78C4"/>
    <w:rsid w:val="00D07664"/>
    <w:rsid w:val="00D127B7"/>
    <w:rsid w:val="00D2460E"/>
    <w:rsid w:val="00D46E5E"/>
    <w:rsid w:val="00D47E6D"/>
    <w:rsid w:val="00D823E2"/>
    <w:rsid w:val="00DB5971"/>
    <w:rsid w:val="00DD51C2"/>
    <w:rsid w:val="00DE3FF6"/>
    <w:rsid w:val="00E0102E"/>
    <w:rsid w:val="00E01D42"/>
    <w:rsid w:val="00E22652"/>
    <w:rsid w:val="00E23203"/>
    <w:rsid w:val="00E61FAD"/>
    <w:rsid w:val="00E644F1"/>
    <w:rsid w:val="00E81F6A"/>
    <w:rsid w:val="00E92B70"/>
    <w:rsid w:val="00E978AC"/>
    <w:rsid w:val="00EA5ACE"/>
    <w:rsid w:val="00EB0E05"/>
    <w:rsid w:val="00ED5BE1"/>
    <w:rsid w:val="00EF51CB"/>
    <w:rsid w:val="00F150FD"/>
    <w:rsid w:val="00F213DE"/>
    <w:rsid w:val="00F34E68"/>
    <w:rsid w:val="00F50069"/>
    <w:rsid w:val="00FC3BA9"/>
    <w:rsid w:val="00FC702F"/>
    <w:rsid w:val="00FD0BF8"/>
    <w:rsid w:val="00FE2D68"/>
    <w:rsid w:val="00FE65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6FE"/>
  </w:style>
  <w:style w:type="paragraph" w:styleId="Heading2">
    <w:name w:val="heading 2"/>
    <w:basedOn w:val="Normal"/>
    <w:next w:val="Normal"/>
    <w:link w:val="Heading2Char"/>
    <w:uiPriority w:val="99"/>
    <w:qFormat/>
    <w:rsid w:val="00665F6C"/>
    <w:pPr>
      <w:keepNext/>
      <w:keepLines/>
      <w:numPr>
        <w:ilvl w:val="1"/>
        <w:numId w:val="4"/>
      </w:numPr>
      <w:spacing w:before="120" w:after="120"/>
      <w:outlineLvl w:val="1"/>
    </w:pPr>
    <w:rPr>
      <w:rFonts w:ascii="Arial" w:eastAsia="Times New Roman" w:hAnsi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665F6C"/>
    <w:pPr>
      <w:keepNext/>
      <w:keepLines/>
      <w:numPr>
        <w:ilvl w:val="2"/>
        <w:numId w:val="4"/>
      </w:numPr>
      <w:outlineLvl w:val="2"/>
    </w:pPr>
    <w:rPr>
      <w:rFonts w:ascii="Arial" w:eastAsia="Times New Roman" w:hAnsi="Arial"/>
      <w:bCs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65F6C"/>
    <w:rPr>
      <w:rFonts w:ascii="Arial" w:hAnsi="Arial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665F6C"/>
    <w:rPr>
      <w:rFonts w:ascii="Arial" w:hAnsi="Arial" w:cs="Times New Roman"/>
      <w:bCs/>
      <w:sz w:val="24"/>
    </w:rPr>
  </w:style>
  <w:style w:type="character" w:styleId="Hyperlink">
    <w:name w:val="Hyperlink"/>
    <w:basedOn w:val="DefaultParagraphFont"/>
    <w:uiPriority w:val="99"/>
    <w:rsid w:val="00E23203"/>
    <w:rPr>
      <w:rFonts w:cs="Times New Roman"/>
      <w:color w:val="003366"/>
      <w:u w:val="single"/>
    </w:rPr>
  </w:style>
  <w:style w:type="paragraph" w:styleId="NormalWeb">
    <w:name w:val="Normal (Web)"/>
    <w:basedOn w:val="Normal"/>
    <w:uiPriority w:val="99"/>
    <w:semiHidden/>
    <w:rsid w:val="00E2320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E2320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rsid w:val="00690CF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90CF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90CF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7784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77847"/>
    <w:rPr>
      <w:rFonts w:ascii="Lucida Grande" w:hAnsi="Lucida Grande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A77847"/>
    <w:rPr>
      <w:rFonts w:cs="Times New Roman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A77847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A77847"/>
    <w:rPr>
      <w:rFonts w:cs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7784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A77847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234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234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49</TotalTime>
  <Pages>3</Pages>
  <Words>541</Words>
  <Characters>3085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Wayne Homren</cp:lastModifiedBy>
  <cp:revision>11</cp:revision>
  <cp:lastPrinted>2009-07-02T15:21:00Z</cp:lastPrinted>
  <dcterms:created xsi:type="dcterms:W3CDTF">2009-07-02T18:48:00Z</dcterms:created>
  <dcterms:modified xsi:type="dcterms:W3CDTF">2009-11-10T19:03:00Z</dcterms:modified>
</cp:coreProperties>
</file>